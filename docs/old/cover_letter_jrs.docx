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cs="Times New Roman" w:ascii="Times New Roman" w:hAnsi="Times New Roman"/>
        </w:rPr>
        <w:t>Dear Editor:</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rPr>
      </w:pPr>
      <w:r>
        <w:rPr>
          <w:rFonts w:cs="Times New Roman" w:ascii="Times New Roman" w:hAnsi="Times New Roman"/>
        </w:rPr>
        <w:t xml:space="preserve">I would like to ask that you consider our manuscript “Friends aren’t food: pinyon jays show context-dependent numerical cognition” for review and publication in </w:t>
      </w:r>
      <w:r>
        <w:rPr>
          <w:rFonts w:cs="Times New Roman" w:ascii="Times New Roman" w:hAnsi="Times New Roman"/>
          <w:i/>
        </w:rPr>
        <w:t>Biology Letters</w:t>
      </w:r>
      <w:r>
        <w:rPr>
          <w:rFonts w:cs="Times New Roman" w:ascii="Times New Roman" w:hAnsi="Times New Roman"/>
        </w:rPr>
        <w:t>. Animals must often discriminate different quantities of objects in their environment, from food items to conspecifics. Yet we know little about how numerical cognitive abilities compare across different object types. Species, and individuals within a species, vary in their numerical cognitive abilities, leading researchers to investigate the mechanisms that underlie context-dependent decision making under controlled experimental settings.</w:t>
      </w:r>
    </w:p>
    <w:p>
      <w:pPr>
        <w:pStyle w:val="Normal"/>
        <w:ind w:firstLine="720"/>
        <w:rPr>
          <w:rFonts w:ascii="Times New Roman" w:hAnsi="Times New Roman"/>
        </w:rPr>
      </w:pPr>
      <w:r>
        <w:rPr>
          <w:rFonts w:cs="Times New Roman" w:ascii="Times New Roman" w:hAnsi="Times New Roman"/>
        </w:rPr>
        <w:t>We conducted experiments to investigate quantification of both food and conspecifics in pinyon jays, a corvid species. Each experiment was replicated with two sets of birds, where most birds experienced both the food and social experiment. This within-subject design is the first experiment of its kind to directly measure across contexts. In the food experimental task, subjects chose which of two quantities of food they would prefer to consume. Based on past research</w:t>
      </w:r>
      <w:ins w:id="0" w:author="Jeffrey Stevens" w:date="2022-11-16T14:02:45Z">
        <w:r>
          <w:rPr>
            <w:rFonts w:cs="Times New Roman" w:ascii="Times New Roman" w:hAnsi="Times New Roman"/>
          </w:rPr>
          <w:t xml:space="preserve"> </w:t>
        </w:r>
      </w:ins>
      <w:ins w:id="1" w:author="Jeffrey Stevens" w:date="2022-11-16T14:02:45Z">
        <w:r>
          <w:rPr>
            <w:rFonts w:cs="Times New Roman" w:ascii="Times New Roman" w:hAnsi="Times New Roman"/>
          </w:rPr>
          <w:t>and theoretical approaches such as Weber’s Law</w:t>
        </w:r>
      </w:ins>
      <w:r>
        <w:rPr>
          <w:rFonts w:cs="Times New Roman" w:ascii="Times New Roman" w:hAnsi="Times New Roman"/>
        </w:rPr>
        <w:t xml:space="preserve">, we would expect individuals to use both the </w:t>
      </w:r>
      <w:ins w:id="2" w:author="Jeffrey Stevens" w:date="2022-11-16T13:58:13Z">
        <w:r>
          <w:rPr>
            <w:rFonts w:cs="Times New Roman" w:ascii="Times New Roman" w:hAnsi="Times New Roman"/>
          </w:rPr>
          <w:t>numerical</w:t>
        </w:r>
      </w:ins>
      <w:del w:id="3" w:author="Jeffrey Stevens" w:date="2022-11-16T13:58:21Z">
        <w:r>
          <w:rPr>
            <w:rFonts w:cs="Times New Roman" w:ascii="Times New Roman" w:hAnsi="Times New Roman"/>
          </w:rPr>
          <w:delText>ratio and</w:delText>
        </w:r>
      </w:del>
      <w:r>
        <w:rPr>
          <w:rFonts w:cs="Times New Roman" w:ascii="Times New Roman" w:hAnsi="Times New Roman"/>
        </w:rPr>
        <w:t xml:space="preserve"> difference</w:t>
      </w:r>
      <w:ins w:id="4" w:author="Jeffrey Stevens" w:date="2022-11-16T13:58:24Z">
        <w:r>
          <w:rPr>
            <w:rFonts w:cs="Times New Roman" w:ascii="Times New Roman" w:hAnsi="Times New Roman"/>
          </w:rPr>
          <w:t xml:space="preserve"> </w:t>
        </w:r>
      </w:ins>
      <w:ins w:id="5" w:author="Jeffrey Stevens" w:date="2022-11-16T13:58:24Z">
        <w:r>
          <w:rPr>
            <w:rFonts w:cs="Times New Roman" w:ascii="Times New Roman" w:hAnsi="Times New Roman"/>
          </w:rPr>
          <w:t xml:space="preserve">(large </w:t>
        </w:r>
      </w:ins>
      <w:ins w:id="6" w:author="Jeffrey Stevens" w:date="2022-11-16T13:58:24Z">
        <w:r>
          <w:rPr>
            <w:rFonts w:eastAsia="Times New Roman" w:cs="Times New Roman" w:ascii="Times New Roman" w:hAnsi="Times New Roman"/>
          </w:rPr>
          <w:t xml:space="preserve">− </w:t>
        </w:r>
      </w:ins>
      <w:ins w:id="7" w:author="Jeffrey Stevens" w:date="2022-11-16T13:58:24Z">
        <w:r>
          <w:rPr>
            <w:rFonts w:cs="Times New Roman" w:ascii="Times New Roman" w:hAnsi="Times New Roman"/>
          </w:rPr>
          <w:t>small)</w:t>
        </w:r>
      </w:ins>
      <w:ins w:id="8" w:author="Jeffrey Stevens" w:date="2022-11-16T13:58:24Z">
        <w:r>
          <w:rPr>
            <w:rFonts w:cs="Times New Roman" w:ascii="Times New Roman" w:hAnsi="Times New Roman"/>
          </w:rPr>
          <w:t xml:space="preserve"> </w:t>
        </w:r>
      </w:ins>
      <w:ins w:id="9" w:author="Jeffrey Stevens" w:date="2022-11-16T13:58:24Z">
        <w:r>
          <w:rPr>
            <w:rFonts w:cs="Times New Roman" w:ascii="Times New Roman" w:hAnsi="Times New Roman"/>
          </w:rPr>
          <w:t>and numerical ratio (small/large)</w:t>
        </w:r>
      </w:ins>
      <w:r>
        <w:rPr>
          <w:rFonts w:cs="Times New Roman" w:ascii="Times New Roman" w:hAnsi="Times New Roman"/>
        </w:rPr>
        <w:t xml:space="preserve"> between items offered</w:t>
      </w:r>
      <w:ins w:id="10" w:author="Jeffrey Stevens" w:date="2022-11-16T14:04:09Z">
        <w:r>
          <w:rPr>
            <w:rFonts w:cs="Times New Roman" w:ascii="Times New Roman" w:hAnsi="Times New Roman"/>
          </w:rPr>
          <w:t xml:space="preserve"> </w:t>
        </w:r>
      </w:ins>
      <w:ins w:id="11" w:author="Jeffrey Stevens" w:date="2022-11-16T14:04:09Z">
        <w:r>
          <w:rPr>
            <w:rFonts w:cs="Times New Roman" w:ascii="Times New Roman" w:hAnsi="Times New Roman"/>
          </w:rPr>
          <w:t>to distinguish and choose between them</w:t>
        </w:r>
      </w:ins>
      <w:r>
        <w:rPr>
          <w:rFonts w:cs="Times New Roman" w:ascii="Times New Roman" w:hAnsi="Times New Roman"/>
        </w:rPr>
        <w:t xml:space="preserve">. In </w:t>
      </w:r>
      <w:del w:id="12" w:author="Jeffrey Stevens" w:date="2022-11-16T14:04:20Z">
        <w:r>
          <w:rPr>
            <w:rFonts w:cs="Times New Roman" w:ascii="Times New Roman" w:hAnsi="Times New Roman"/>
          </w:rPr>
          <w:delText>this</w:delText>
        </w:r>
      </w:del>
      <w:ins w:id="13" w:author="Jeffrey Stevens" w:date="2022-11-16T14:04:20Z">
        <w:r>
          <w:rPr>
            <w:rFonts w:cs="Times New Roman" w:ascii="Times New Roman" w:hAnsi="Times New Roman"/>
          </w:rPr>
          <w:t>our</w:t>
        </w:r>
      </w:ins>
      <w:r>
        <w:rPr>
          <w:rFonts w:cs="Times New Roman" w:ascii="Times New Roman" w:hAnsi="Times New Roman"/>
        </w:rPr>
        <w:t xml:space="preserve"> study, </w:t>
      </w:r>
      <w:del w:id="14" w:author="Jeffrey Stevens" w:date="2022-11-16T13:58:53Z">
        <w:r>
          <w:rPr>
            <w:rFonts w:cs="Times New Roman" w:ascii="Times New Roman" w:hAnsi="Times New Roman"/>
          </w:rPr>
          <w:delText xml:space="preserve">numerical </w:delText>
        </w:r>
      </w:del>
      <w:r>
        <w:rPr>
          <w:rFonts w:cs="Times New Roman" w:ascii="Times New Roman" w:hAnsi="Times New Roman"/>
        </w:rPr>
        <w:t>ratio predicted choice</w:t>
      </w:r>
      <w:del w:id="15" w:author="Jeffrey Stevens" w:date="2022-11-16T13:59:14Z">
        <w:r>
          <w:rPr>
            <w:rFonts w:cs="Times New Roman" w:ascii="Times New Roman" w:hAnsi="Times New Roman"/>
          </w:rPr>
          <w:delText xml:space="preserve"> more often than numerical</w:delText>
        </w:r>
      </w:del>
      <w:ins w:id="16" w:author="Jeffrey Stevens" w:date="2022-11-16T13:59:14Z">
        <w:r>
          <w:rPr>
            <w:rFonts w:cs="Times New Roman" w:ascii="Times New Roman" w:hAnsi="Times New Roman"/>
          </w:rPr>
          <w:t xml:space="preserve"> but</w:t>
        </w:r>
      </w:ins>
      <w:r>
        <w:rPr>
          <w:rFonts w:cs="Times New Roman" w:ascii="Times New Roman" w:hAnsi="Times New Roman"/>
        </w:rPr>
        <w:t xml:space="preserve"> difference </w:t>
      </w:r>
      <w:ins w:id="17" w:author="Jeffrey Stevens" w:date="2022-11-16T13:59:30Z">
        <w:r>
          <w:rPr>
            <w:rFonts w:cs="Times New Roman" w:ascii="Times New Roman" w:hAnsi="Times New Roman"/>
          </w:rPr>
          <w:t>did not</w:t>
        </w:r>
      </w:ins>
      <w:del w:id="18" w:author="Jeffrey Stevens" w:date="2022-11-16T13:59:57Z">
        <w:r>
          <w:rPr>
            <w:rFonts w:cs="Times New Roman" w:ascii="Times New Roman" w:hAnsi="Times New Roman"/>
          </w:rPr>
          <w:delText>predicted choice.</w:delText>
        </w:r>
      </w:del>
      <w:ins w:id="19" w:author="Jeffrey Stevens" w:date="2022-11-16T13:59:59Z">
        <w:r>
          <w:rPr>
            <w:rFonts w:cs="Times New Roman" w:ascii="Times New Roman" w:hAnsi="Times New Roman"/>
          </w:rPr>
          <w:t>,</w:t>
        </w:r>
      </w:ins>
      <w:r>
        <w:rPr>
          <w:rFonts w:cs="Times New Roman" w:ascii="Times New Roman" w:hAnsi="Times New Roman"/>
        </w:rPr>
        <w:t xml:space="preserve">  </w:t>
      </w:r>
      <w:del w:id="20" w:author="Jeffrey Stevens" w:date="2022-11-16T14:00:00Z">
        <w:r>
          <w:rPr>
            <w:rFonts w:cs="Times New Roman" w:ascii="Times New Roman" w:hAnsi="Times New Roman"/>
          </w:rPr>
          <w:delText>I</w:delText>
        </w:r>
      </w:del>
      <w:ins w:id="21" w:author="Jeffrey Stevens" w:date="2022-11-16T14:00:01Z">
        <w:r>
          <w:rPr>
            <w:rFonts w:cs="Times New Roman" w:ascii="Times New Roman" w:hAnsi="Times New Roman"/>
          </w:rPr>
          <w:t>i</w:t>
        </w:r>
      </w:ins>
      <w:r>
        <w:rPr>
          <w:rFonts w:cs="Times New Roman" w:ascii="Times New Roman" w:hAnsi="Times New Roman"/>
        </w:rPr>
        <w:t>ndicating</w:t>
      </w:r>
      <w:del w:id="22" w:author="Jeffrey Stevens" w:date="2022-11-16T14:00:03Z">
        <w:r>
          <w:rPr>
            <w:rFonts w:cs="Times New Roman" w:ascii="Times New Roman" w:hAnsi="Times New Roman"/>
          </w:rPr>
          <w:delText>,</w:delText>
        </w:r>
      </w:del>
      <w:r>
        <w:rPr>
          <w:rFonts w:cs="Times New Roman" w:ascii="Times New Roman" w:hAnsi="Times New Roman"/>
        </w:rPr>
        <w:t xml:space="preserve"> that ratio might be a more salient numerical cue for </w:t>
      </w:r>
      <w:del w:id="23" w:author="Jeffrey Stevens" w:date="2022-11-16T14:00:08Z">
        <w:r>
          <w:rPr>
            <w:rFonts w:cs="Times New Roman" w:ascii="Times New Roman" w:hAnsi="Times New Roman"/>
          </w:rPr>
          <w:delText>P</w:delText>
        </w:r>
      </w:del>
      <w:ins w:id="24" w:author="Jeffrey Stevens" w:date="2022-11-16T14:00:08Z">
        <w:commentRangeStart w:id="0"/>
        <w:r>
          <w:rPr>
            <w:rFonts w:cs="Times New Roman" w:ascii="Times New Roman" w:hAnsi="Times New Roman"/>
          </w:rPr>
          <w:t>p</w:t>
        </w:r>
      </w:ins>
      <w:r>
        <w:rPr>
          <w:rFonts w:cs="Times New Roman" w:ascii="Times New Roman" w:hAnsi="Times New Roman"/>
        </w:rPr>
        <w:t xml:space="preserve">inyon </w:t>
      </w:r>
      <w:del w:id="25" w:author="Jeffrey Stevens" w:date="2022-11-16T14:00:11Z">
        <w:r>
          <w:rPr>
            <w:rFonts w:cs="Times New Roman" w:ascii="Times New Roman" w:hAnsi="Times New Roman"/>
          </w:rPr>
          <w:delText>J</w:delText>
        </w:r>
      </w:del>
      <w:ins w:id="26" w:author="Jeffrey Stevens" w:date="2022-11-16T14:00:11Z">
        <w:r>
          <w:rPr>
            <w:rFonts w:cs="Times New Roman" w:ascii="Times New Roman" w:hAnsi="Times New Roman"/>
          </w:rPr>
          <w:t>j</w:t>
        </w:r>
      </w:ins>
      <w:r>
        <w:rPr>
          <w:rFonts w:cs="Times New Roman" w:ascii="Times New Roman" w:hAnsi="Times New Roman"/>
        </w:rPr>
        <w:t>ays</w:t>
      </w:r>
      <w:ins w:id="27" w:author="Jeffrey Stevens" w:date="2022-11-16T14:00:16Z">
        <w:r>
          <w:rPr>
            <w:rFonts w:cs="Times New Roman" w:ascii="Times New Roman" w:hAnsi="Times New Roman"/>
          </w:rPr>
        </w:r>
      </w:ins>
      <w:commentRangeEnd w:id="0"/>
      <w:r>
        <w:commentReference w:id="0"/>
      </w:r>
      <w:r>
        <w:rPr>
          <w:rFonts w:cs="Times New Roman" w:ascii="Times New Roman" w:hAnsi="Times New Roman"/>
        </w:rPr>
        <w:t xml:space="preserve"> than </w:t>
      </w:r>
      <w:del w:id="28" w:author="Jeffrey Stevens" w:date="2022-11-16T14:00:32Z">
        <w:r>
          <w:rPr>
            <w:rFonts w:cs="Times New Roman" w:ascii="Times New Roman" w:hAnsi="Times New Roman"/>
          </w:rPr>
          <w:delText xml:space="preserve">numerical </w:delText>
        </w:r>
      </w:del>
      <w:r>
        <w:rPr>
          <w:rFonts w:cs="Times New Roman" w:ascii="Times New Roman" w:hAnsi="Times New Roman"/>
        </w:rPr>
        <w:t xml:space="preserve">difference. </w:t>
      </w:r>
      <w:del w:id="29" w:author="Jeffrey Stevens" w:date="2022-11-16T14:01:25Z">
        <w:r>
          <w:rPr>
            <w:rFonts w:cs="Times New Roman" w:ascii="Times New Roman" w:hAnsi="Times New Roman"/>
          </w:rPr>
          <w:delText xml:space="preserve">In this paper we </w:delText>
        </w:r>
      </w:del>
      <w:del w:id="30" w:author="Jeffrey Stevens" w:date="2022-11-16T14:00:46Z">
        <w:r>
          <w:rPr>
            <w:rFonts w:cs="Times New Roman" w:ascii="Times New Roman" w:hAnsi="Times New Roman"/>
          </w:rPr>
          <w:delText xml:space="preserve">used mixed effect modeling to </w:delText>
        </w:r>
      </w:del>
      <w:del w:id="31" w:author="Jeffrey Stevens" w:date="2022-11-16T14:01:25Z">
        <w:r>
          <w:rPr>
            <w:rFonts w:cs="Times New Roman" w:ascii="Times New Roman" w:hAnsi="Times New Roman"/>
          </w:rPr>
          <w:delText>examine whether animals were using ratio and difference independently of each other or if they were being conflated together in the literature due to the kinds of statistical tests being used. We found that ratio and difference were not independent and</w:delText>
        </w:r>
      </w:del>
      <w:r>
        <w:rPr>
          <w:rFonts w:cs="Times New Roman" w:ascii="Times New Roman" w:hAnsi="Times New Roman"/>
        </w:rPr>
        <w:t xml:space="preserve"> </w:t>
      </w:r>
      <w:del w:id="32" w:author="Jeffrey Stevens" w:date="2022-11-16T14:01:29Z">
        <w:r>
          <w:rPr>
            <w:rFonts w:cs="Times New Roman" w:ascii="Times New Roman" w:hAnsi="Times New Roman"/>
          </w:rPr>
          <w:delText>m</w:delText>
        </w:r>
      </w:del>
      <w:ins w:id="33" w:author="Jeffrey Stevens" w:date="2022-11-16T14:01:29Z">
        <w:r>
          <w:rPr>
            <w:rFonts w:cs="Times New Roman" w:ascii="Times New Roman" w:hAnsi="Times New Roman"/>
          </w:rPr>
          <w:t>M</w:t>
        </w:r>
      </w:ins>
      <w:r>
        <w:rPr>
          <w:rFonts w:cs="Times New Roman" w:ascii="Times New Roman" w:hAnsi="Times New Roman"/>
        </w:rPr>
        <w:t>ore work needs to be done to tease apart the relationship between ratio and difference in nonhuman numerical cognition work</w:t>
      </w:r>
      <w:del w:id="34" w:author="Jeffrey Stevens" w:date="2022-11-16T14:01:40Z">
        <w:r>
          <w:rPr>
            <w:rFonts w:cs="Times New Roman" w:ascii="Times New Roman" w:hAnsi="Times New Roman"/>
          </w:rPr>
          <w:delText xml:space="preserve"> with complex mathematical models</w:delText>
        </w:r>
      </w:del>
      <w:r>
        <w:rPr>
          <w:rFonts w:cs="Times New Roman" w:ascii="Times New Roman" w:hAnsi="Times New Roman"/>
        </w:rPr>
        <w:t xml:space="preserve">. </w:t>
      </w:r>
    </w:p>
    <w:p>
      <w:pPr>
        <w:pStyle w:val="Normal"/>
        <w:ind w:firstLine="720"/>
        <w:rPr>
          <w:rFonts w:ascii="Times New Roman" w:hAnsi="Times New Roman"/>
        </w:rPr>
      </w:pPr>
      <w:r>
        <w:rPr>
          <w:rFonts w:cs="Times New Roman" w:ascii="Times New Roman" w:hAnsi="Times New Roman"/>
        </w:rPr>
        <w:t xml:space="preserve">To investigate quantification of conspecifics, we place pinyon jays in a Y maze with different number pairs of conspecifics at the end of each arm of the maze. Neither ratio nor difference predicted choices in either replication of the social experiment. Though quantity is important for selecting food items, other factors such as flock mate identity may be more important for selecting social groups to join. </w:t>
      </w:r>
    </w:p>
    <w:p>
      <w:pPr>
        <w:pStyle w:val="Normal"/>
        <w:ind w:firstLine="720"/>
        <w:rPr>
          <w:rFonts w:ascii="Times New Roman" w:hAnsi="Times New Roman"/>
        </w:rPr>
      </w:pPr>
      <w:r>
        <w:rPr>
          <w:rFonts w:cs="Times New Roman" w:ascii="Times New Roman" w:hAnsi="Times New Roman"/>
        </w:rPr>
        <w:t xml:space="preserve">We provide the first experimental demonstration that the type of objects to be quantified may drive the cognitive processes that animals use. Given the robust literature on nonhuman numerical cognitive abilities and the fact that many adaptive problems beyond foraging require sensitivity to quantities, we encourage further exploration of numerical cognition of non-food objects, making these studies of great interest to the readership of </w:t>
      </w:r>
      <w:r>
        <w:rPr>
          <w:rFonts w:cs="Times New Roman" w:ascii="Times New Roman" w:hAnsi="Times New Roman"/>
          <w:i/>
        </w:rPr>
        <w:t>Biology Letters</w:t>
      </w:r>
      <w:r>
        <w:rPr>
          <w:rFonts w:cs="Times New Roman" w:ascii="Times New Roman" w:hAnsi="Times New Roman"/>
        </w:rPr>
        <w:t>.</w:t>
      </w:r>
    </w:p>
    <w:p>
      <w:pPr>
        <w:pStyle w:val="Normal"/>
        <w:ind w:firstLine="720"/>
        <w:rPr>
          <w:rFonts w:ascii="Times New Roman" w:hAnsi="Times New Roman"/>
        </w:rPr>
      </w:pPr>
      <w:r>
        <w:rPr>
          <w:rFonts w:cs="Times New Roman" w:ascii="Times New Roman" w:hAnsi="Times New Roman"/>
        </w:rPr>
        <w:t xml:space="preserve">Attached you will find the manuscript, figures, and supplementary materials.  Additionally, we have posted the preregistration, raw data, and R code needed to replicate all our findings and figures at the </w:t>
      </w:r>
      <w:hyperlink r:id="rId2">
        <w:r>
          <w:rPr>
            <w:rStyle w:val="InternetLink"/>
            <w:rFonts w:cs="Times New Roman" w:ascii="Times New Roman" w:hAnsi="Times New Roman"/>
          </w:rPr>
          <w:t>Open Science Framework</w:t>
        </w:r>
      </w:hyperlink>
      <w:r>
        <w:rPr>
          <w:rFonts w:cs="Times New Roman" w:ascii="Times New Roman" w:hAnsi="Times New Roman"/>
        </w:rPr>
        <w:t xml:space="preserve">. We have posted a preprint of this article at </w:t>
      </w:r>
      <w:hyperlink r:id="rId3">
        <w:r>
          <w:rPr>
            <w:rStyle w:val="InternetLink"/>
            <w:rFonts w:cs="Times New Roman" w:ascii="Times New Roman" w:hAnsi="Times New Roman"/>
          </w:rPr>
          <w:t>PsyArXiv</w:t>
        </w:r>
      </w:hyperlink>
      <w:r>
        <w:rPr>
          <w:rFonts w:cs="Times New Roman" w:ascii="Times New Roman" w:hAnsi="Times New Roman"/>
        </w:rPr>
        <w:t xml:space="preserve">. This work is original and has not been previously published or submitted to another journal. This research is the culmination of my master’s work and I would </w:t>
      </w:r>
      <w:del w:id="35" w:author="Jeffrey Stevens" w:date="2022-11-16T14:05:25Z">
        <w:r>
          <w:rPr>
            <w:rFonts w:cs="Times New Roman" w:ascii="Times New Roman" w:hAnsi="Times New Roman"/>
          </w:rPr>
          <w:delText>appreciate</w:delText>
        </w:r>
      </w:del>
      <w:ins w:id="36" w:author="Jeffrey Stevens" w:date="2022-11-16T14:05:25Z">
        <w:r>
          <w:rPr>
            <w:rFonts w:cs="Times New Roman" w:ascii="Times New Roman" w:hAnsi="Times New Roman"/>
          </w:rPr>
          <w:t>like to submit</w:t>
        </w:r>
      </w:ins>
      <w:r>
        <w:rPr>
          <w:rFonts w:cs="Times New Roman" w:ascii="Times New Roman" w:hAnsi="Times New Roman"/>
        </w:rPr>
        <w:t xml:space="preserve"> this paper </w:t>
      </w:r>
      <w:del w:id="37" w:author="Jeffrey Stevens" w:date="2022-11-16T14:05:46Z">
        <w:r>
          <w:rPr>
            <w:rFonts w:cs="Times New Roman" w:ascii="Times New Roman" w:hAnsi="Times New Roman"/>
          </w:rPr>
          <w:delText xml:space="preserve">to be considered </w:delText>
        </w:r>
      </w:del>
      <w:r>
        <w:rPr>
          <w:rFonts w:cs="Times New Roman" w:ascii="Times New Roman" w:hAnsi="Times New Roman"/>
        </w:rPr>
        <w:t xml:space="preserve">for the early career researcher competition. </w:t>
      </w:r>
    </w:p>
    <w:p>
      <w:pPr>
        <w:pStyle w:val="Normal"/>
        <w:rPr>
          <w:rFonts w:ascii="Times New Roman" w:hAnsi="Times New Roman" w:cs="Times New Roman"/>
        </w:rPr>
      </w:pPr>
      <w:r>
        <w:rPr>
          <w:rFonts w:cs="Times New Roman" w:ascii="Times New Roman" w:hAnsi="Times New Roman"/>
        </w:rPr>
      </w:r>
    </w:p>
    <w:p>
      <w:pPr>
        <w:pStyle w:val="Normal"/>
        <w:jc w:val="right"/>
        <w:rPr>
          <w:rFonts w:ascii="Times New Roman" w:hAnsi="Times New Roman"/>
        </w:rPr>
      </w:pPr>
      <w:r>
        <w:rPr>
          <w:rFonts w:cs="Times New Roman" w:ascii="Times New Roman" w:hAnsi="Times New Roman"/>
        </w:rPr>
        <w:t>Sincerely,</w:t>
      </w:r>
    </w:p>
    <w:p>
      <w:pPr>
        <w:pStyle w:val="Normal"/>
        <w:numPr>
          <w:ilvl w:val="0"/>
          <w:numId w:val="0"/>
        </w:numPr>
        <w:jc w:val="right"/>
        <w:outlineLvl w:val="0"/>
        <w:rPr>
          <w:rFonts w:ascii="Times New Roman" w:hAnsi="Times New Roman"/>
        </w:rPr>
      </w:pPr>
      <w:r>
        <w:rPr>
          <w:rFonts w:cs="Times New Roman" w:ascii="Times New Roman" w:hAnsi="Times New Roman"/>
        </w:rPr>
        <w:t>London M. Wolff</w:t>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rPr>
      </w:pPr>
      <w:r>
        <w:rPr>
          <w:rFonts w:cs="Times New Roman" w:ascii="Times New Roman" w:hAnsi="Times New Roman"/>
        </w:rPr>
        <w:t>Department of Psychology</w:t>
      </w:r>
    </w:p>
    <w:p>
      <w:pPr>
        <w:pStyle w:val="Normal"/>
        <w:jc w:val="right"/>
        <w:rPr>
          <w:rFonts w:ascii="Times New Roman" w:hAnsi="Times New Roman"/>
        </w:rPr>
      </w:pPr>
      <w:r>
        <w:rPr>
          <w:rFonts w:cs="Times New Roman" w:ascii="Times New Roman" w:hAnsi="Times New Roman"/>
        </w:rPr>
        <w:t>238 Burnett Hall</w:t>
      </w:r>
    </w:p>
    <w:p>
      <w:pPr>
        <w:pStyle w:val="Normal"/>
        <w:jc w:val="right"/>
        <w:rPr>
          <w:rFonts w:ascii="Times New Roman" w:hAnsi="Times New Roman"/>
        </w:rPr>
      </w:pPr>
      <w:r>
        <w:rPr>
          <w:rFonts w:cs="Times New Roman" w:ascii="Times New Roman" w:hAnsi="Times New Roman"/>
        </w:rPr>
        <w:t>University of Nebraska-Lincoln</w:t>
      </w:r>
    </w:p>
    <w:p>
      <w:pPr>
        <w:pStyle w:val="Normal"/>
        <w:jc w:val="right"/>
        <w:rPr>
          <w:rFonts w:ascii="Times New Roman" w:hAnsi="Times New Roman"/>
        </w:rPr>
      </w:pPr>
      <w:r>
        <w:rPr>
          <w:rFonts w:cs="Times New Roman" w:ascii="Times New Roman" w:hAnsi="Times New Roman"/>
        </w:rPr>
        <w:t>Lincoln, NE 68588</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effrey Stevens" w:date="2022-11-16T14:00:16Z" w:initials="JR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Don’t capitalize pinyon jays.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5ffe"/>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757db9"/>
    <w:rPr>
      <w:sz w:val="18"/>
      <w:szCs w:val="18"/>
    </w:rPr>
  </w:style>
  <w:style w:type="character" w:styleId="CommentTextChar" w:customStyle="1">
    <w:name w:val="Comment Text Char"/>
    <w:basedOn w:val="DefaultParagraphFont"/>
    <w:link w:val="Annotationtext"/>
    <w:uiPriority w:val="99"/>
    <w:semiHidden/>
    <w:qFormat/>
    <w:rsid w:val="00757db9"/>
    <w:rPr/>
  </w:style>
  <w:style w:type="character" w:styleId="CommentSubjectChar" w:customStyle="1">
    <w:name w:val="Comment Subject Char"/>
    <w:basedOn w:val="CommentTextChar"/>
    <w:link w:val="Annotationsubject"/>
    <w:uiPriority w:val="99"/>
    <w:semiHidden/>
    <w:qFormat/>
    <w:rsid w:val="00757db9"/>
    <w:rPr>
      <w:b/>
      <w:bCs/>
      <w:sz w:val="20"/>
      <w:szCs w:val="20"/>
    </w:rPr>
  </w:style>
  <w:style w:type="character" w:styleId="Linenumber">
    <w:name w:val="line number"/>
    <w:qFormat/>
    <w:rPr/>
  </w:style>
  <w:style w:type="character" w:styleId="InternetLink">
    <w:name w:val="Hyperlink"/>
    <w:rPr>
      <w:color w:val="000080"/>
      <w:u w:val="single"/>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BalloonText">
    <w:name w:val="Balloon Text"/>
    <w:basedOn w:val="Normal"/>
    <w:link w:val="BalloonTextChar"/>
    <w:uiPriority w:val="99"/>
    <w:semiHidden/>
    <w:unhideWhenUsed/>
    <w:qFormat/>
    <w:rsid w:val="00105ffe"/>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757db9"/>
    <w:pPr/>
    <w:rPr/>
  </w:style>
  <w:style w:type="paragraph" w:styleId="Annotationsubject">
    <w:name w:val="annotation subject"/>
    <w:basedOn w:val="Annotationtext"/>
    <w:next w:val="Annotationtext"/>
    <w:link w:val="CommentSubjectChar"/>
    <w:uiPriority w:val="99"/>
    <w:semiHidden/>
    <w:unhideWhenUsed/>
    <w:qFormat/>
    <w:rsid w:val="00757db9"/>
    <w:pPr/>
    <w:rPr>
      <w:b/>
      <w:bCs/>
      <w:sz w:val="20"/>
      <w:szCs w:val="20"/>
    </w:rPr>
  </w:style>
  <w:style w:type="paragraph" w:styleId="Revision">
    <w:name w:val="Revision"/>
    <w:uiPriority w:val="99"/>
    <w:semiHidden/>
    <w:qFormat/>
    <w:rsid w:val="00eb71e4"/>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g45nk/" TargetMode="External"/><Relationship Id="rId3" Type="http://schemas.openxmlformats.org/officeDocument/2006/relationships/hyperlink" Target="https://doi.org/10.31234/osf.io/kxgwt"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LibreOffice/7.4.2.3$Linux_X86_64 LibreOffice_project/40$Build-3</Application>
  <AppVersion>15.0000</AppVersion>
  <Pages>1</Pages>
  <Words>466</Words>
  <Characters>2643</Characters>
  <CharactersWithSpaces>3103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2022-11-16T17:04:00Z</dcterms:created>
  <dc:creator>Juan F Duque</dc:creator>
  <dc:description/>
  <dc:language>en-US</dc:language>
  <cp:lastModifiedBy>Jeffrey Stevens</cp:lastModifiedBy>
  <dcterms:modified xsi:type="dcterms:W3CDTF">2022-11-16T14:05:53Z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